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ADD87" w14:textId="77777777" w:rsidR="007B3190" w:rsidRDefault="007B3190" w:rsidP="007B319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Michael Stanek</w:t>
      </w:r>
    </w:p>
    <w:p w14:paraId="2CC17855" w14:textId="77777777" w:rsidR="007B3190" w:rsidRDefault="007B3190" w:rsidP="007B3190">
      <w:pPr>
        <w:spacing w:line="240" w:lineRule="auto"/>
        <w:contextualSpacing/>
        <w:rPr>
          <w:rFonts w:ascii="Times New Roman" w:hAnsi="Times New Roman" w:cs="Times New Roman"/>
          <w:sz w:val="24"/>
          <w:szCs w:val="24"/>
        </w:rPr>
      </w:pPr>
      <w:r>
        <w:rPr>
          <w:rFonts w:ascii="Times New Roman" w:hAnsi="Times New Roman" w:cs="Times New Roman"/>
          <w:sz w:val="24"/>
          <w:szCs w:val="24"/>
        </w:rPr>
        <w:t>Professor Waite</w:t>
      </w:r>
    </w:p>
    <w:p w14:paraId="15322B20" w14:textId="77777777" w:rsidR="007B3190" w:rsidRDefault="007B3190" w:rsidP="007B319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Data Journalism </w:t>
      </w:r>
    </w:p>
    <w:p w14:paraId="40AD20B9" w14:textId="77777777" w:rsidR="007B3190" w:rsidRDefault="007B3190" w:rsidP="007B3190">
      <w:pPr>
        <w:spacing w:line="240" w:lineRule="auto"/>
        <w:contextualSpacing/>
        <w:rPr>
          <w:rFonts w:ascii="Times New Roman" w:hAnsi="Times New Roman" w:cs="Times New Roman"/>
          <w:sz w:val="24"/>
          <w:szCs w:val="24"/>
        </w:rPr>
      </w:pPr>
      <w:r>
        <w:rPr>
          <w:rFonts w:ascii="Times New Roman" w:hAnsi="Times New Roman" w:cs="Times New Roman"/>
          <w:sz w:val="24"/>
          <w:szCs w:val="24"/>
        </w:rPr>
        <w:t>2/26/2016</w:t>
      </w:r>
    </w:p>
    <w:p w14:paraId="4CCD3897" w14:textId="77777777" w:rsidR="007B3190" w:rsidRDefault="007B3190" w:rsidP="007B3190">
      <w:pPr>
        <w:spacing w:line="240" w:lineRule="auto"/>
        <w:contextualSpacing/>
        <w:rPr>
          <w:rFonts w:ascii="Times New Roman" w:hAnsi="Times New Roman" w:cs="Times New Roman"/>
          <w:sz w:val="24"/>
          <w:szCs w:val="24"/>
        </w:rPr>
      </w:pPr>
    </w:p>
    <w:p w14:paraId="7800DB75" w14:textId="77777777" w:rsidR="00950AF0" w:rsidRPr="00EA25AF" w:rsidRDefault="00950AF0" w:rsidP="007B3190">
      <w:pPr>
        <w:spacing w:line="480" w:lineRule="auto"/>
        <w:ind w:firstLine="720"/>
        <w:contextualSpacing/>
        <w:rPr>
          <w:rFonts w:ascii="Times New Roman" w:hAnsi="Times New Roman" w:cs="Times New Roman"/>
          <w:sz w:val="24"/>
          <w:szCs w:val="24"/>
        </w:rPr>
      </w:pPr>
      <w:r w:rsidRPr="00EA25AF">
        <w:rPr>
          <w:rFonts w:ascii="Times New Roman" w:hAnsi="Times New Roman" w:cs="Times New Roman"/>
          <w:sz w:val="24"/>
          <w:szCs w:val="24"/>
        </w:rPr>
        <w:t>The youth of small town Nebraska is starting to feel the negative effects of rural depopulation in new ways.</w:t>
      </w:r>
    </w:p>
    <w:p w14:paraId="53F01934" w14:textId="77777777" w:rsidR="00950AF0" w:rsidRPr="00EA25AF" w:rsidRDefault="00950AF0" w:rsidP="00B67D8E">
      <w:pPr>
        <w:spacing w:line="480" w:lineRule="auto"/>
        <w:contextualSpacing/>
        <w:rPr>
          <w:rFonts w:ascii="Times New Roman" w:hAnsi="Times New Roman" w:cs="Times New Roman"/>
          <w:sz w:val="24"/>
          <w:szCs w:val="24"/>
        </w:rPr>
      </w:pPr>
      <w:r w:rsidRPr="00EA25AF">
        <w:rPr>
          <w:rFonts w:ascii="Times New Roman" w:hAnsi="Times New Roman" w:cs="Times New Roman"/>
          <w:sz w:val="24"/>
          <w:szCs w:val="24"/>
        </w:rPr>
        <w:tab/>
      </w:r>
      <w:commentRangeStart w:id="0"/>
      <w:r w:rsidR="00FB6563" w:rsidRPr="00EA25AF">
        <w:rPr>
          <w:rFonts w:ascii="Times New Roman" w:hAnsi="Times New Roman" w:cs="Times New Roman"/>
          <w:sz w:val="24"/>
          <w:szCs w:val="24"/>
        </w:rPr>
        <w:t>High school sports are taking a hit from a slow decline in the population</w:t>
      </w:r>
      <w:r w:rsidR="0087750A" w:rsidRPr="00EA25AF">
        <w:rPr>
          <w:rFonts w:ascii="Times New Roman" w:hAnsi="Times New Roman" w:cs="Times New Roman"/>
          <w:sz w:val="24"/>
          <w:szCs w:val="24"/>
        </w:rPr>
        <w:t xml:space="preserve"> of </w:t>
      </w:r>
      <w:r w:rsidR="00FB6563" w:rsidRPr="00EA25AF">
        <w:rPr>
          <w:rFonts w:ascii="Times New Roman" w:hAnsi="Times New Roman" w:cs="Times New Roman"/>
          <w:sz w:val="24"/>
          <w:szCs w:val="24"/>
        </w:rPr>
        <w:t>rural Nebraska communities.  Some counties fail to field full basketball or football teams, despite th</w:t>
      </w:r>
      <w:r w:rsidR="0087750A" w:rsidRPr="00EA25AF">
        <w:rPr>
          <w:rFonts w:ascii="Times New Roman" w:hAnsi="Times New Roman" w:cs="Times New Roman"/>
          <w:sz w:val="24"/>
          <w:szCs w:val="24"/>
        </w:rPr>
        <w:t>eir popularity among students.</w:t>
      </w:r>
      <w:r w:rsidR="007E33D0">
        <w:rPr>
          <w:rFonts w:ascii="Times New Roman" w:hAnsi="Times New Roman" w:cs="Times New Roman"/>
          <w:sz w:val="24"/>
          <w:szCs w:val="24"/>
        </w:rPr>
        <w:t xml:space="preserve">  They</w:t>
      </w:r>
      <w:r w:rsidR="0087750A" w:rsidRPr="00EA25AF">
        <w:rPr>
          <w:rFonts w:ascii="Times New Roman" w:hAnsi="Times New Roman" w:cs="Times New Roman"/>
          <w:sz w:val="24"/>
          <w:szCs w:val="24"/>
        </w:rPr>
        <w:t xml:space="preserve"> have found alternatives for footba</w:t>
      </w:r>
      <w:r w:rsidR="00EA25AF" w:rsidRPr="00EA25AF">
        <w:rPr>
          <w:rFonts w:ascii="Times New Roman" w:hAnsi="Times New Roman" w:cs="Times New Roman"/>
          <w:sz w:val="24"/>
          <w:szCs w:val="24"/>
        </w:rPr>
        <w:t>ll in six and eight-man</w:t>
      </w:r>
      <w:r w:rsidR="008737EE">
        <w:rPr>
          <w:rFonts w:ascii="Times New Roman" w:hAnsi="Times New Roman" w:cs="Times New Roman"/>
          <w:sz w:val="24"/>
          <w:szCs w:val="24"/>
        </w:rPr>
        <w:t xml:space="preserve"> play</w:t>
      </w:r>
      <w:r w:rsidR="0087750A" w:rsidRPr="00EA25AF">
        <w:rPr>
          <w:rFonts w:ascii="Times New Roman" w:hAnsi="Times New Roman" w:cs="Times New Roman"/>
          <w:sz w:val="24"/>
          <w:szCs w:val="24"/>
        </w:rPr>
        <w:t>, in opposition to the traditional 11-man style; basketball has proven to be a bit more difficult</w:t>
      </w:r>
      <w:r w:rsidR="008737EE">
        <w:rPr>
          <w:rFonts w:ascii="Times New Roman" w:hAnsi="Times New Roman" w:cs="Times New Roman"/>
          <w:sz w:val="24"/>
          <w:szCs w:val="24"/>
        </w:rPr>
        <w:t>,</w:t>
      </w:r>
      <w:r w:rsidR="00EA25AF" w:rsidRPr="00EA25AF">
        <w:rPr>
          <w:rFonts w:ascii="Times New Roman" w:hAnsi="Times New Roman" w:cs="Times New Roman"/>
          <w:sz w:val="24"/>
          <w:szCs w:val="24"/>
        </w:rPr>
        <w:t xml:space="preserve"> particularly for women</w:t>
      </w:r>
      <w:r w:rsidR="0087750A" w:rsidRPr="00EA25AF">
        <w:rPr>
          <w:rFonts w:ascii="Times New Roman" w:hAnsi="Times New Roman" w:cs="Times New Roman"/>
          <w:sz w:val="24"/>
          <w:szCs w:val="24"/>
        </w:rPr>
        <w:t>.</w:t>
      </w:r>
      <w:r w:rsidR="00FB6563" w:rsidRPr="00EA25AF">
        <w:rPr>
          <w:rFonts w:ascii="Times New Roman" w:hAnsi="Times New Roman" w:cs="Times New Roman"/>
          <w:sz w:val="24"/>
          <w:szCs w:val="24"/>
        </w:rPr>
        <w:t xml:space="preserve">  </w:t>
      </w:r>
      <w:commentRangeEnd w:id="0"/>
      <w:r w:rsidR="00814159">
        <w:rPr>
          <w:rStyle w:val="CommentReference"/>
        </w:rPr>
        <w:commentReference w:id="0"/>
      </w:r>
    </w:p>
    <w:p w14:paraId="3D03C9EA" w14:textId="38C946AD" w:rsidR="0087750A" w:rsidRPr="00EA25AF" w:rsidRDefault="00FB6563" w:rsidP="00B67D8E">
      <w:pPr>
        <w:spacing w:line="480" w:lineRule="auto"/>
        <w:ind w:firstLine="720"/>
        <w:contextualSpacing/>
        <w:rPr>
          <w:rFonts w:ascii="Times New Roman" w:hAnsi="Times New Roman" w:cs="Times New Roman"/>
          <w:sz w:val="24"/>
          <w:szCs w:val="24"/>
        </w:rPr>
      </w:pPr>
      <w:r w:rsidRPr="00EA25AF">
        <w:rPr>
          <w:rFonts w:ascii="Times New Roman" w:hAnsi="Times New Roman" w:cs="Times New Roman"/>
          <w:sz w:val="24"/>
          <w:szCs w:val="24"/>
        </w:rPr>
        <w:t xml:space="preserve">“All you need are five kids on the court to field a basketball team,” Debra </w:t>
      </w:r>
      <w:proofErr w:type="spellStart"/>
      <w:r w:rsidRPr="00EA25AF">
        <w:rPr>
          <w:rFonts w:ascii="Times New Roman" w:hAnsi="Times New Roman" w:cs="Times New Roman"/>
          <w:sz w:val="24"/>
          <w:szCs w:val="24"/>
        </w:rPr>
        <w:t>Velder</w:t>
      </w:r>
      <w:proofErr w:type="spellEnd"/>
      <w:r w:rsidRPr="00EA25AF">
        <w:rPr>
          <w:rFonts w:ascii="Times New Roman" w:hAnsi="Times New Roman" w:cs="Times New Roman"/>
          <w:sz w:val="24"/>
          <w:szCs w:val="24"/>
        </w:rPr>
        <w:t>, associate director of Nebraska School Activities Association</w:t>
      </w:r>
      <w:ins w:id="1" w:author="Matthew Waite" w:date="2016-03-04T11:19:00Z">
        <w:r w:rsidR="0013631B">
          <w:rPr>
            <w:rFonts w:ascii="Times New Roman" w:hAnsi="Times New Roman" w:cs="Times New Roman"/>
            <w:sz w:val="24"/>
            <w:szCs w:val="24"/>
          </w:rPr>
          <w:t>,</w:t>
        </w:r>
      </w:ins>
      <w:r w:rsidRPr="00EA25AF">
        <w:rPr>
          <w:rFonts w:ascii="Times New Roman" w:hAnsi="Times New Roman" w:cs="Times New Roman"/>
          <w:sz w:val="24"/>
          <w:szCs w:val="24"/>
        </w:rPr>
        <w:t xml:space="preserve"> said.  “You can have up to twelve players on a roster, but some schools can’t even produce the five.</w:t>
      </w:r>
      <w:r w:rsidR="00D1441C">
        <w:rPr>
          <w:rFonts w:ascii="Times New Roman" w:hAnsi="Times New Roman" w:cs="Times New Roman"/>
          <w:sz w:val="24"/>
          <w:szCs w:val="24"/>
        </w:rPr>
        <w:t>”</w:t>
      </w:r>
    </w:p>
    <w:p w14:paraId="5565F0AC" w14:textId="1CA9216F" w:rsidR="008737EE" w:rsidRDefault="0087750A" w:rsidP="00B67D8E">
      <w:pPr>
        <w:spacing w:line="480" w:lineRule="auto"/>
        <w:ind w:firstLine="720"/>
        <w:contextualSpacing/>
        <w:rPr>
          <w:rFonts w:ascii="Times New Roman" w:hAnsi="Times New Roman" w:cs="Times New Roman"/>
          <w:sz w:val="24"/>
          <w:szCs w:val="24"/>
        </w:rPr>
      </w:pPr>
      <w:r w:rsidRPr="00EA25AF">
        <w:rPr>
          <w:rFonts w:ascii="Times New Roman" w:hAnsi="Times New Roman" w:cs="Times New Roman"/>
          <w:sz w:val="24"/>
          <w:szCs w:val="24"/>
        </w:rPr>
        <w:t>Women’s basketball is one of the hardest sports to field a complete team for in the state of Nebraska</w:t>
      </w:r>
      <w:r w:rsidR="008737EE">
        <w:rPr>
          <w:rFonts w:ascii="Times New Roman" w:hAnsi="Times New Roman" w:cs="Times New Roman"/>
          <w:sz w:val="24"/>
          <w:szCs w:val="24"/>
        </w:rPr>
        <w:t xml:space="preserve">.  Even schools in Douglas County, </w:t>
      </w:r>
      <w:del w:id="2" w:author="Matthew Waite" w:date="2016-03-04T11:19:00Z">
        <w:r w:rsidR="008737EE" w:rsidDel="0013631B">
          <w:rPr>
            <w:rFonts w:ascii="Times New Roman" w:hAnsi="Times New Roman" w:cs="Times New Roman"/>
            <w:sz w:val="24"/>
            <w:szCs w:val="24"/>
          </w:rPr>
          <w:delText xml:space="preserve">one of </w:delText>
        </w:r>
      </w:del>
      <w:r w:rsidR="008737EE">
        <w:rPr>
          <w:rFonts w:ascii="Times New Roman" w:hAnsi="Times New Roman" w:cs="Times New Roman"/>
          <w:sz w:val="24"/>
          <w:szCs w:val="24"/>
        </w:rPr>
        <w:t>the most populated in the state,</w:t>
      </w:r>
      <w:r w:rsidR="007E33D0">
        <w:rPr>
          <w:rFonts w:ascii="Times New Roman" w:hAnsi="Times New Roman" w:cs="Times New Roman"/>
          <w:sz w:val="24"/>
          <w:szCs w:val="24"/>
        </w:rPr>
        <w:t xml:space="preserve"> are having</w:t>
      </w:r>
      <w:r w:rsidR="008737EE">
        <w:rPr>
          <w:rFonts w:ascii="Times New Roman" w:hAnsi="Times New Roman" w:cs="Times New Roman"/>
          <w:sz w:val="24"/>
          <w:szCs w:val="24"/>
        </w:rPr>
        <w:t xml:space="preserve"> trouble finding enough girls and staff to put a team on the court</w:t>
      </w:r>
      <w:r w:rsidRPr="00EA25AF">
        <w:rPr>
          <w:rFonts w:ascii="Times New Roman" w:hAnsi="Times New Roman" w:cs="Times New Roman"/>
          <w:sz w:val="24"/>
          <w:szCs w:val="24"/>
        </w:rPr>
        <w:t>.</w:t>
      </w:r>
    </w:p>
    <w:p w14:paraId="42CEC815" w14:textId="551F9CA5" w:rsidR="002750F8" w:rsidRDefault="002750F8" w:rsidP="00B67D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used to be that you could play almost any sport.  I played football and ran track in high school,” Cal </w:t>
      </w:r>
      <w:proofErr w:type="spellStart"/>
      <w:r>
        <w:rPr>
          <w:rFonts w:ascii="Times New Roman" w:hAnsi="Times New Roman" w:cs="Times New Roman"/>
          <w:sz w:val="24"/>
          <w:szCs w:val="24"/>
        </w:rPr>
        <w:t>Rasser</w:t>
      </w:r>
      <w:proofErr w:type="spellEnd"/>
      <w:r>
        <w:rPr>
          <w:rFonts w:ascii="Times New Roman" w:hAnsi="Times New Roman" w:cs="Times New Roman"/>
          <w:sz w:val="24"/>
          <w:szCs w:val="24"/>
        </w:rPr>
        <w:t xml:space="preserve"> resident of Webster </w:t>
      </w:r>
      <w:ins w:id="3" w:author="Matthew Waite" w:date="2016-03-04T11:18:00Z">
        <w:r w:rsidR="0013631B">
          <w:rPr>
            <w:rFonts w:ascii="Times New Roman" w:hAnsi="Times New Roman" w:cs="Times New Roman"/>
            <w:sz w:val="24"/>
            <w:szCs w:val="24"/>
          </w:rPr>
          <w:t>C</w:t>
        </w:r>
      </w:ins>
      <w:del w:id="4" w:author="Matthew Waite" w:date="2016-03-04T11:18:00Z">
        <w:r w:rsidDel="0013631B">
          <w:rPr>
            <w:rFonts w:ascii="Times New Roman" w:hAnsi="Times New Roman" w:cs="Times New Roman"/>
            <w:sz w:val="24"/>
            <w:szCs w:val="24"/>
          </w:rPr>
          <w:delText>c</w:delText>
        </w:r>
      </w:del>
      <w:r>
        <w:rPr>
          <w:rFonts w:ascii="Times New Roman" w:hAnsi="Times New Roman" w:cs="Times New Roman"/>
          <w:sz w:val="24"/>
          <w:szCs w:val="24"/>
        </w:rPr>
        <w:t>ounty said.  “</w:t>
      </w:r>
      <w:r w:rsidR="00E6016C">
        <w:rPr>
          <w:rFonts w:ascii="Times New Roman" w:hAnsi="Times New Roman" w:cs="Times New Roman"/>
          <w:sz w:val="24"/>
          <w:szCs w:val="24"/>
        </w:rPr>
        <w:t>W</w:t>
      </w:r>
      <w:r>
        <w:rPr>
          <w:rFonts w:ascii="Times New Roman" w:hAnsi="Times New Roman" w:cs="Times New Roman"/>
          <w:sz w:val="24"/>
          <w:szCs w:val="24"/>
        </w:rPr>
        <w:t>ith Hastings</w:t>
      </w:r>
      <w:r w:rsidR="00E6016C">
        <w:rPr>
          <w:rFonts w:ascii="Times New Roman" w:hAnsi="Times New Roman" w:cs="Times New Roman"/>
          <w:sz w:val="24"/>
          <w:szCs w:val="24"/>
        </w:rPr>
        <w:t xml:space="preserve"> and Grand Island </w:t>
      </w:r>
      <w:r>
        <w:rPr>
          <w:rFonts w:ascii="Times New Roman" w:hAnsi="Times New Roman" w:cs="Times New Roman"/>
          <w:sz w:val="24"/>
          <w:szCs w:val="24"/>
        </w:rPr>
        <w:t>in such close proximity, it’s getting harder and harder for our town to field teams.”</w:t>
      </w:r>
    </w:p>
    <w:p w14:paraId="11DEA00E" w14:textId="77777777" w:rsidR="0087750A" w:rsidRPr="00EA25AF" w:rsidRDefault="0087750A" w:rsidP="00B67D8E">
      <w:pPr>
        <w:spacing w:line="480" w:lineRule="auto"/>
        <w:ind w:firstLine="720"/>
        <w:contextualSpacing/>
        <w:rPr>
          <w:rFonts w:ascii="Times New Roman" w:hAnsi="Times New Roman" w:cs="Times New Roman"/>
          <w:sz w:val="24"/>
          <w:szCs w:val="24"/>
        </w:rPr>
      </w:pPr>
      <w:proofErr w:type="spellStart"/>
      <w:r w:rsidRPr="00EA25AF">
        <w:rPr>
          <w:rFonts w:ascii="Times New Roman" w:hAnsi="Times New Roman" w:cs="Times New Roman"/>
          <w:sz w:val="24"/>
          <w:szCs w:val="24"/>
        </w:rPr>
        <w:t>Velder</w:t>
      </w:r>
      <w:proofErr w:type="spellEnd"/>
      <w:r w:rsidRPr="00EA25AF">
        <w:rPr>
          <w:rFonts w:ascii="Times New Roman" w:hAnsi="Times New Roman" w:cs="Times New Roman"/>
          <w:sz w:val="24"/>
          <w:szCs w:val="24"/>
        </w:rPr>
        <w:t xml:space="preserve"> says </w:t>
      </w:r>
      <w:del w:id="5" w:author="Matthew Waite" w:date="2016-03-04T11:18:00Z">
        <w:r w:rsidRPr="00EA25AF" w:rsidDel="0013631B">
          <w:rPr>
            <w:rFonts w:ascii="Times New Roman" w:hAnsi="Times New Roman" w:cs="Times New Roman"/>
            <w:sz w:val="24"/>
            <w:szCs w:val="24"/>
          </w:rPr>
          <w:delText xml:space="preserve">that </w:delText>
        </w:r>
      </w:del>
      <w:r w:rsidR="008737EE">
        <w:rPr>
          <w:rFonts w:ascii="Times New Roman" w:hAnsi="Times New Roman" w:cs="Times New Roman"/>
          <w:sz w:val="24"/>
          <w:szCs w:val="24"/>
        </w:rPr>
        <w:t xml:space="preserve">the reason </w:t>
      </w:r>
      <w:r w:rsidRPr="00EA25AF">
        <w:rPr>
          <w:rFonts w:ascii="Times New Roman" w:hAnsi="Times New Roman" w:cs="Times New Roman"/>
          <w:sz w:val="24"/>
          <w:szCs w:val="24"/>
        </w:rPr>
        <w:t>high schools cant field teams is because they can’t find coaches up to the task.</w:t>
      </w:r>
    </w:p>
    <w:p w14:paraId="24AEE512" w14:textId="77777777" w:rsidR="0087750A" w:rsidRDefault="0087750A" w:rsidP="00B67D8E">
      <w:pPr>
        <w:spacing w:line="480" w:lineRule="auto"/>
        <w:ind w:firstLine="720"/>
        <w:contextualSpacing/>
        <w:rPr>
          <w:rFonts w:ascii="Times New Roman" w:hAnsi="Times New Roman" w:cs="Times New Roman"/>
          <w:sz w:val="24"/>
          <w:szCs w:val="24"/>
        </w:rPr>
      </w:pPr>
      <w:r w:rsidRPr="00EA25AF">
        <w:rPr>
          <w:rFonts w:ascii="Times New Roman" w:hAnsi="Times New Roman" w:cs="Times New Roman"/>
          <w:sz w:val="24"/>
          <w:szCs w:val="24"/>
        </w:rPr>
        <w:t xml:space="preserve">“When teams can’t find enough coaches or players, they are forced to join forces with another </w:t>
      </w:r>
      <w:r w:rsidR="00B67D8E" w:rsidRPr="00EA25AF">
        <w:rPr>
          <w:rFonts w:ascii="Times New Roman" w:hAnsi="Times New Roman" w:cs="Times New Roman"/>
          <w:sz w:val="24"/>
          <w:szCs w:val="24"/>
        </w:rPr>
        <w:t>high school</w:t>
      </w:r>
      <w:r w:rsidRPr="00EA25AF">
        <w:rPr>
          <w:rFonts w:ascii="Times New Roman" w:hAnsi="Times New Roman" w:cs="Times New Roman"/>
          <w:sz w:val="24"/>
          <w:szCs w:val="24"/>
        </w:rPr>
        <w:t xml:space="preserve"> team with the same issue</w:t>
      </w:r>
      <w:r w:rsidR="007E33D0">
        <w:rPr>
          <w:rFonts w:ascii="Times New Roman" w:hAnsi="Times New Roman" w:cs="Times New Roman"/>
          <w:sz w:val="24"/>
          <w:szCs w:val="24"/>
        </w:rPr>
        <w:t xml:space="preserve"> or they simply won’t have a team</w:t>
      </w:r>
      <w:r w:rsidRPr="00EA25AF">
        <w:rPr>
          <w:rFonts w:ascii="Times New Roman" w:hAnsi="Times New Roman" w:cs="Times New Roman"/>
          <w:sz w:val="24"/>
          <w:szCs w:val="24"/>
        </w:rPr>
        <w:t xml:space="preserve">,” said </w:t>
      </w:r>
      <w:proofErr w:type="spellStart"/>
      <w:r w:rsidRPr="00EA25AF">
        <w:rPr>
          <w:rFonts w:ascii="Times New Roman" w:hAnsi="Times New Roman" w:cs="Times New Roman"/>
          <w:sz w:val="24"/>
          <w:szCs w:val="24"/>
        </w:rPr>
        <w:t>Velder</w:t>
      </w:r>
      <w:proofErr w:type="spellEnd"/>
      <w:r w:rsidRPr="00EA25AF">
        <w:rPr>
          <w:rFonts w:ascii="Times New Roman" w:hAnsi="Times New Roman" w:cs="Times New Roman"/>
          <w:sz w:val="24"/>
          <w:szCs w:val="24"/>
        </w:rPr>
        <w:t xml:space="preserve">.  </w:t>
      </w:r>
      <w:r w:rsidRPr="00EA25AF">
        <w:rPr>
          <w:rFonts w:ascii="Times New Roman" w:hAnsi="Times New Roman" w:cs="Times New Roman"/>
          <w:sz w:val="24"/>
          <w:szCs w:val="24"/>
        </w:rPr>
        <w:lastRenderedPageBreak/>
        <w:t>“We call this a cooperative sponsorship, and it is really one of the only al</w:t>
      </w:r>
      <w:bookmarkStart w:id="6" w:name="_GoBack"/>
      <w:bookmarkEnd w:id="6"/>
      <w:r w:rsidRPr="00EA25AF">
        <w:rPr>
          <w:rFonts w:ascii="Times New Roman" w:hAnsi="Times New Roman" w:cs="Times New Roman"/>
          <w:sz w:val="24"/>
          <w:szCs w:val="24"/>
        </w:rPr>
        <w:t>ternatives to keeping sports in small towns alive.”</w:t>
      </w:r>
    </w:p>
    <w:p w14:paraId="6496AEEA" w14:textId="77777777" w:rsidR="007E33D0" w:rsidRPr="00EA25AF" w:rsidRDefault="007E33D0" w:rsidP="00B67D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of the smallest counties in Nebraska are actually still able to field football and bas</w:t>
      </w:r>
      <w:r w:rsidR="00981C1B">
        <w:rPr>
          <w:rFonts w:ascii="Times New Roman" w:hAnsi="Times New Roman" w:cs="Times New Roman"/>
          <w:sz w:val="24"/>
          <w:szCs w:val="24"/>
        </w:rPr>
        <w:t>ketball teams, but it is not clear how long they will be able to do so.</w:t>
      </w:r>
    </w:p>
    <w:p w14:paraId="03C13CE0" w14:textId="77777777" w:rsidR="00343FDE" w:rsidRPr="00EA25AF" w:rsidRDefault="00EA25AF" w:rsidP="00B67D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Data for 2015-2016 from the Nebraska Department of Education shows that t</w:t>
      </w:r>
      <w:r w:rsidR="00343FDE" w:rsidRPr="00EA25AF">
        <w:rPr>
          <w:rFonts w:ascii="Times New Roman" w:hAnsi="Times New Roman" w:cs="Times New Roman"/>
          <w:sz w:val="24"/>
          <w:szCs w:val="24"/>
        </w:rPr>
        <w:t>he five counties</w:t>
      </w:r>
      <w:r w:rsidR="0087750A" w:rsidRPr="00EA25AF">
        <w:rPr>
          <w:rFonts w:ascii="Times New Roman" w:hAnsi="Times New Roman" w:cs="Times New Roman"/>
          <w:sz w:val="24"/>
          <w:szCs w:val="24"/>
        </w:rPr>
        <w:t xml:space="preserve"> with the lowest populations of high school st</w:t>
      </w:r>
      <w:r w:rsidR="00981C1B">
        <w:rPr>
          <w:rFonts w:ascii="Times New Roman" w:hAnsi="Times New Roman" w:cs="Times New Roman"/>
          <w:sz w:val="24"/>
          <w:szCs w:val="24"/>
        </w:rPr>
        <w:t>udents may be facing these issues soon if not already.  These counties are:</w:t>
      </w:r>
    </w:p>
    <w:p w14:paraId="27490623" w14:textId="77777777" w:rsidR="0087750A" w:rsidRPr="00EA25AF" w:rsidRDefault="00343FDE" w:rsidP="00814159">
      <w:pPr>
        <w:pStyle w:val="ListParagraph"/>
        <w:numPr>
          <w:ilvl w:val="0"/>
          <w:numId w:val="6"/>
        </w:numPr>
        <w:spacing w:line="480" w:lineRule="auto"/>
        <w:rPr>
          <w:rFonts w:ascii="Times New Roman" w:hAnsi="Times New Roman" w:cs="Times New Roman"/>
          <w:sz w:val="24"/>
          <w:szCs w:val="24"/>
        </w:rPr>
        <w:pPrChange w:id="7" w:author="Matthew Waite" w:date="2016-03-04T11:17:00Z">
          <w:pPr>
            <w:pStyle w:val="ListParagraph"/>
            <w:numPr>
              <w:numId w:val="4"/>
            </w:numPr>
            <w:spacing w:line="480" w:lineRule="auto"/>
            <w:ind w:left="1440" w:hanging="360"/>
          </w:pPr>
        </w:pPrChange>
      </w:pPr>
      <w:r w:rsidRPr="00EA25AF">
        <w:rPr>
          <w:rFonts w:ascii="Times New Roman" w:hAnsi="Times New Roman" w:cs="Times New Roman"/>
          <w:sz w:val="24"/>
          <w:szCs w:val="24"/>
        </w:rPr>
        <w:t>Keya Paha: 66</w:t>
      </w:r>
      <w:r w:rsidR="00EA25AF">
        <w:rPr>
          <w:rFonts w:ascii="Times New Roman" w:hAnsi="Times New Roman" w:cs="Times New Roman"/>
          <w:sz w:val="24"/>
          <w:szCs w:val="24"/>
        </w:rPr>
        <w:t xml:space="preserve"> students, </w:t>
      </w:r>
      <w:r w:rsidR="00E00084">
        <w:rPr>
          <w:rFonts w:ascii="Times New Roman" w:hAnsi="Times New Roman" w:cs="Times New Roman"/>
          <w:sz w:val="24"/>
          <w:szCs w:val="24"/>
        </w:rPr>
        <w:t>29 girls and 37 boys</w:t>
      </w:r>
      <w:r w:rsidRPr="00EA25AF">
        <w:rPr>
          <w:rFonts w:ascii="Times New Roman" w:hAnsi="Times New Roman" w:cs="Times New Roman"/>
          <w:sz w:val="24"/>
          <w:szCs w:val="24"/>
        </w:rPr>
        <w:t xml:space="preserve">   </w:t>
      </w:r>
    </w:p>
    <w:p w14:paraId="377D3F5D" w14:textId="77777777" w:rsidR="00343FDE" w:rsidRPr="00EA25AF" w:rsidRDefault="00343FDE" w:rsidP="00814159">
      <w:pPr>
        <w:pStyle w:val="ListParagraph"/>
        <w:numPr>
          <w:ilvl w:val="0"/>
          <w:numId w:val="6"/>
        </w:numPr>
        <w:spacing w:line="480" w:lineRule="auto"/>
        <w:rPr>
          <w:rFonts w:ascii="Times New Roman" w:hAnsi="Times New Roman" w:cs="Times New Roman"/>
          <w:sz w:val="24"/>
          <w:szCs w:val="24"/>
        </w:rPr>
        <w:pPrChange w:id="8" w:author="Matthew Waite" w:date="2016-03-04T11:17:00Z">
          <w:pPr>
            <w:pStyle w:val="ListParagraph"/>
            <w:numPr>
              <w:numId w:val="4"/>
            </w:numPr>
            <w:spacing w:line="480" w:lineRule="auto"/>
            <w:ind w:left="1440" w:hanging="360"/>
          </w:pPr>
        </w:pPrChange>
      </w:pPr>
      <w:r w:rsidRPr="00EA25AF">
        <w:rPr>
          <w:rFonts w:ascii="Times New Roman" w:hAnsi="Times New Roman" w:cs="Times New Roman"/>
          <w:sz w:val="24"/>
          <w:szCs w:val="24"/>
        </w:rPr>
        <w:t>Loup County: 66</w:t>
      </w:r>
      <w:r w:rsidR="00E00084">
        <w:rPr>
          <w:rFonts w:ascii="Times New Roman" w:hAnsi="Times New Roman" w:cs="Times New Roman"/>
          <w:sz w:val="24"/>
          <w:szCs w:val="24"/>
        </w:rPr>
        <w:t xml:space="preserve"> students, 48 girls and 38 boys</w:t>
      </w:r>
    </w:p>
    <w:p w14:paraId="5AF493AC" w14:textId="77777777" w:rsidR="00343FDE" w:rsidRPr="00EA25AF" w:rsidRDefault="00343FDE" w:rsidP="00814159">
      <w:pPr>
        <w:pStyle w:val="ListParagraph"/>
        <w:numPr>
          <w:ilvl w:val="0"/>
          <w:numId w:val="6"/>
        </w:numPr>
        <w:spacing w:line="480" w:lineRule="auto"/>
        <w:rPr>
          <w:rFonts w:ascii="Times New Roman" w:hAnsi="Times New Roman" w:cs="Times New Roman"/>
          <w:sz w:val="24"/>
          <w:szCs w:val="24"/>
        </w:rPr>
        <w:pPrChange w:id="9" w:author="Matthew Waite" w:date="2016-03-04T11:17:00Z">
          <w:pPr>
            <w:pStyle w:val="ListParagraph"/>
            <w:numPr>
              <w:numId w:val="4"/>
            </w:numPr>
            <w:spacing w:line="480" w:lineRule="auto"/>
            <w:ind w:left="1440" w:hanging="360"/>
          </w:pPr>
        </w:pPrChange>
      </w:pPr>
      <w:r w:rsidRPr="00EA25AF">
        <w:rPr>
          <w:rFonts w:ascii="Times New Roman" w:hAnsi="Times New Roman" w:cs="Times New Roman"/>
          <w:sz w:val="24"/>
          <w:szCs w:val="24"/>
        </w:rPr>
        <w:t>Hayes: 90</w:t>
      </w:r>
      <w:r w:rsidR="00E00084">
        <w:rPr>
          <w:rFonts w:ascii="Times New Roman" w:hAnsi="Times New Roman" w:cs="Times New Roman"/>
          <w:sz w:val="24"/>
          <w:szCs w:val="24"/>
        </w:rPr>
        <w:t xml:space="preserve"> students, 45 girls and 45 boys</w:t>
      </w:r>
    </w:p>
    <w:p w14:paraId="73D212DC" w14:textId="77777777" w:rsidR="00343FDE" w:rsidRPr="00E00084" w:rsidRDefault="00343FDE" w:rsidP="00814159">
      <w:pPr>
        <w:pStyle w:val="ListParagraph"/>
        <w:numPr>
          <w:ilvl w:val="0"/>
          <w:numId w:val="6"/>
        </w:numPr>
        <w:spacing w:line="480" w:lineRule="auto"/>
        <w:rPr>
          <w:rFonts w:ascii="Times New Roman" w:hAnsi="Times New Roman" w:cs="Times New Roman"/>
          <w:sz w:val="24"/>
          <w:szCs w:val="24"/>
        </w:rPr>
        <w:pPrChange w:id="10" w:author="Matthew Waite" w:date="2016-03-04T11:17:00Z">
          <w:pPr>
            <w:pStyle w:val="ListParagraph"/>
            <w:numPr>
              <w:numId w:val="4"/>
            </w:numPr>
            <w:spacing w:line="480" w:lineRule="auto"/>
            <w:ind w:left="1440" w:hanging="360"/>
          </w:pPr>
        </w:pPrChange>
      </w:pPr>
      <w:r w:rsidRPr="00E00084">
        <w:rPr>
          <w:rFonts w:ascii="Times New Roman" w:hAnsi="Times New Roman" w:cs="Times New Roman"/>
          <w:sz w:val="24"/>
          <w:szCs w:val="24"/>
        </w:rPr>
        <w:t xml:space="preserve">Boone: </w:t>
      </w:r>
      <w:r w:rsidR="00E00084" w:rsidRPr="00E00084">
        <w:rPr>
          <w:rFonts w:ascii="Times New Roman" w:hAnsi="Times New Roman" w:cs="Times New Roman"/>
          <w:sz w:val="24"/>
          <w:szCs w:val="24"/>
        </w:rPr>
        <w:t>91 students, 50 girls and 41 boys</w:t>
      </w:r>
    </w:p>
    <w:p w14:paraId="5D2A78E8" w14:textId="77777777" w:rsidR="00343FDE" w:rsidRPr="00EA25AF" w:rsidRDefault="00343FDE" w:rsidP="00814159">
      <w:pPr>
        <w:pStyle w:val="ListParagraph"/>
        <w:numPr>
          <w:ilvl w:val="0"/>
          <w:numId w:val="6"/>
        </w:numPr>
        <w:spacing w:line="480" w:lineRule="auto"/>
        <w:rPr>
          <w:rFonts w:ascii="Times New Roman" w:hAnsi="Times New Roman" w:cs="Times New Roman"/>
          <w:sz w:val="24"/>
          <w:szCs w:val="24"/>
        </w:rPr>
        <w:pPrChange w:id="11" w:author="Matthew Waite" w:date="2016-03-04T11:17:00Z">
          <w:pPr>
            <w:pStyle w:val="ListParagraph"/>
            <w:numPr>
              <w:numId w:val="4"/>
            </w:numPr>
            <w:spacing w:line="480" w:lineRule="auto"/>
            <w:ind w:left="1440" w:hanging="360"/>
          </w:pPr>
        </w:pPrChange>
      </w:pPr>
      <w:r w:rsidRPr="00EA25AF">
        <w:rPr>
          <w:rFonts w:ascii="Times New Roman" w:hAnsi="Times New Roman" w:cs="Times New Roman"/>
          <w:sz w:val="24"/>
          <w:szCs w:val="24"/>
        </w:rPr>
        <w:t>Wheeler: 93</w:t>
      </w:r>
      <w:r w:rsidR="00E00084">
        <w:rPr>
          <w:rFonts w:ascii="Times New Roman" w:hAnsi="Times New Roman" w:cs="Times New Roman"/>
          <w:sz w:val="24"/>
          <w:szCs w:val="24"/>
        </w:rPr>
        <w:t xml:space="preserve"> students, 46 girls and 47 boys</w:t>
      </w:r>
    </w:p>
    <w:p w14:paraId="416D4734" w14:textId="77777777" w:rsidR="00343FDE" w:rsidRDefault="00EA25AF" w:rsidP="00B67D8E">
      <w:pPr>
        <w:spacing w:line="480" w:lineRule="auto"/>
        <w:ind w:firstLine="720"/>
        <w:contextualSpacing/>
        <w:rPr>
          <w:rFonts w:ascii="Times New Roman" w:hAnsi="Times New Roman" w:cs="Times New Roman"/>
          <w:sz w:val="24"/>
          <w:szCs w:val="24"/>
        </w:rPr>
      </w:pPr>
      <w:r w:rsidRPr="00EA25AF">
        <w:rPr>
          <w:rFonts w:ascii="Times New Roman" w:hAnsi="Times New Roman" w:cs="Times New Roman"/>
          <w:sz w:val="24"/>
          <w:szCs w:val="24"/>
        </w:rPr>
        <w:t>These counties have less than</w:t>
      </w:r>
      <w:r w:rsidR="00343FDE" w:rsidRPr="00EA25AF">
        <w:rPr>
          <w:rFonts w:ascii="Times New Roman" w:hAnsi="Times New Roman" w:cs="Times New Roman"/>
          <w:sz w:val="24"/>
          <w:szCs w:val="24"/>
        </w:rPr>
        <w:t xml:space="preserve"> 50 boy or girls in </w:t>
      </w:r>
      <w:r w:rsidRPr="00EA25AF">
        <w:rPr>
          <w:rFonts w:ascii="Times New Roman" w:hAnsi="Times New Roman" w:cs="Times New Roman"/>
          <w:sz w:val="24"/>
          <w:szCs w:val="24"/>
        </w:rPr>
        <w:t>high school, and not all of them are athletes.</w:t>
      </w:r>
    </w:p>
    <w:p w14:paraId="18517773" w14:textId="77777777" w:rsidR="00DE227B" w:rsidRDefault="00E6016C" w:rsidP="00DE227B">
      <w:pPr>
        <w:spacing w:line="480" w:lineRule="auto"/>
        <w:ind w:firstLine="720"/>
        <w:contextualSpacing/>
        <w:rPr>
          <w:rFonts w:ascii="Times New Roman" w:hAnsi="Times New Roman" w:cs="Times New Roman"/>
          <w:sz w:val="24"/>
          <w:szCs w:val="24"/>
        </w:rPr>
      </w:pPr>
      <w:commentRangeStart w:id="12"/>
      <w:proofErr w:type="spellStart"/>
      <w:r>
        <w:rPr>
          <w:rFonts w:ascii="Times New Roman" w:hAnsi="Times New Roman" w:cs="Times New Roman"/>
          <w:sz w:val="24"/>
          <w:szCs w:val="24"/>
        </w:rPr>
        <w:t>Rasser</w:t>
      </w:r>
      <w:proofErr w:type="spellEnd"/>
      <w:r>
        <w:rPr>
          <w:rFonts w:ascii="Times New Roman" w:hAnsi="Times New Roman" w:cs="Times New Roman"/>
          <w:sz w:val="24"/>
          <w:szCs w:val="24"/>
        </w:rPr>
        <w:t xml:space="preserve"> is a farmer from Red Cloud Nebraska with daughters that are six and eight-years-old.  He is concerned about their futures in school athletics.  Webster County has a population of more than 3,500, twice the size of Loup and Key Paha County.  That is no guarantee that his hometown of Red Cloud won’t have issues with sporting programs in the future.</w:t>
      </w:r>
      <w:commentRangeEnd w:id="12"/>
      <w:r w:rsidR="009C140E">
        <w:rPr>
          <w:rStyle w:val="CommentReference"/>
        </w:rPr>
        <w:commentReference w:id="12"/>
      </w:r>
    </w:p>
    <w:p w14:paraId="08603D4A" w14:textId="77777777" w:rsidR="00E6016C" w:rsidRPr="00EA25AF" w:rsidRDefault="00E6016C" w:rsidP="00E601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“Larger towns like Hastings and Grand Island are less than an hour away,” said </w:t>
      </w:r>
      <w:proofErr w:type="spellStart"/>
      <w:r>
        <w:rPr>
          <w:rFonts w:ascii="Times New Roman" w:hAnsi="Times New Roman" w:cs="Times New Roman"/>
          <w:sz w:val="24"/>
          <w:szCs w:val="24"/>
        </w:rPr>
        <w:t>Rasser</w:t>
      </w:r>
      <w:proofErr w:type="spellEnd"/>
      <w:r>
        <w:rPr>
          <w:rFonts w:ascii="Times New Roman" w:hAnsi="Times New Roman" w:cs="Times New Roman"/>
          <w:sz w:val="24"/>
          <w:szCs w:val="24"/>
        </w:rPr>
        <w:t>.  “If you aren’t a farmer, there is really no reason for you to live in Red Cloud.</w:t>
      </w:r>
      <w:r w:rsidR="00DE227B">
        <w:rPr>
          <w:rFonts w:ascii="Times New Roman" w:hAnsi="Times New Roman" w:cs="Times New Roman"/>
          <w:sz w:val="24"/>
          <w:szCs w:val="24"/>
        </w:rPr>
        <w:t xml:space="preserve">  I want my daughters to be able to play the competitive sports that they want to.</w:t>
      </w:r>
      <w:r>
        <w:rPr>
          <w:rFonts w:ascii="Times New Roman" w:hAnsi="Times New Roman" w:cs="Times New Roman"/>
          <w:sz w:val="24"/>
          <w:szCs w:val="24"/>
        </w:rPr>
        <w:t>”</w:t>
      </w:r>
    </w:p>
    <w:p w14:paraId="6F1BF06F" w14:textId="77777777" w:rsidR="00E32298" w:rsidRPr="00EA25AF" w:rsidRDefault="00E32298" w:rsidP="00B67D8E">
      <w:pPr>
        <w:spacing w:line="480" w:lineRule="auto"/>
        <w:contextualSpacing/>
        <w:rPr>
          <w:rFonts w:ascii="Times New Roman" w:hAnsi="Times New Roman" w:cs="Times New Roman"/>
          <w:sz w:val="24"/>
          <w:szCs w:val="24"/>
        </w:rPr>
      </w:pPr>
      <w:r w:rsidRPr="00EA25AF">
        <w:rPr>
          <w:rFonts w:ascii="Times New Roman" w:hAnsi="Times New Roman" w:cs="Times New Roman"/>
          <w:sz w:val="24"/>
          <w:szCs w:val="24"/>
        </w:rPr>
        <w:tab/>
        <w:t>Rural depopulation is a trend that has been happening in the United States for more</w:t>
      </w:r>
      <w:r w:rsidR="00DE227B">
        <w:rPr>
          <w:rFonts w:ascii="Times New Roman" w:hAnsi="Times New Roman" w:cs="Times New Roman"/>
          <w:sz w:val="24"/>
          <w:szCs w:val="24"/>
        </w:rPr>
        <w:t xml:space="preserve"> than 40 years.  Since 1970</w:t>
      </w:r>
      <w:r w:rsidRPr="00EA25AF">
        <w:rPr>
          <w:rFonts w:ascii="Times New Roman" w:hAnsi="Times New Roman" w:cs="Times New Roman"/>
          <w:sz w:val="24"/>
          <w:szCs w:val="24"/>
        </w:rPr>
        <w:t xml:space="preserve">, rural farm communities have been plagued by a loss of youth.  The </w:t>
      </w:r>
      <w:r w:rsidRPr="00EA25AF">
        <w:rPr>
          <w:rFonts w:ascii="Times New Roman" w:hAnsi="Times New Roman" w:cs="Times New Roman"/>
          <w:sz w:val="24"/>
          <w:szCs w:val="24"/>
        </w:rPr>
        <w:lastRenderedPageBreak/>
        <w:t xml:space="preserve">younger generations leave towns for other opportunities, disrupting a fragile echo-system dependant on their return to start new generations. </w:t>
      </w:r>
    </w:p>
    <w:p w14:paraId="1DE3C724" w14:textId="77777777" w:rsidR="00E32298" w:rsidRPr="00EA25AF" w:rsidRDefault="00E32298" w:rsidP="00B67D8E">
      <w:pPr>
        <w:spacing w:line="480" w:lineRule="auto"/>
        <w:ind w:firstLine="720"/>
        <w:contextualSpacing/>
        <w:rPr>
          <w:rFonts w:ascii="Times New Roman" w:hAnsi="Times New Roman" w:cs="Times New Roman"/>
          <w:sz w:val="24"/>
          <w:szCs w:val="24"/>
        </w:rPr>
      </w:pPr>
      <w:r w:rsidRPr="00EA25AF">
        <w:rPr>
          <w:rFonts w:ascii="Times New Roman" w:hAnsi="Times New Roman" w:cs="Times New Roman"/>
          <w:sz w:val="24"/>
          <w:szCs w:val="24"/>
        </w:rPr>
        <w:t xml:space="preserve">  Between </w:t>
      </w:r>
      <w:r w:rsidR="00910A4B">
        <w:rPr>
          <w:rFonts w:ascii="Times New Roman" w:hAnsi="Times New Roman" w:cs="Times New Roman"/>
          <w:sz w:val="24"/>
          <w:szCs w:val="24"/>
        </w:rPr>
        <w:t xml:space="preserve">the </w:t>
      </w:r>
      <w:r w:rsidRPr="00EA25AF">
        <w:rPr>
          <w:rFonts w:ascii="Times New Roman" w:hAnsi="Times New Roman" w:cs="Times New Roman"/>
          <w:sz w:val="24"/>
          <w:szCs w:val="24"/>
        </w:rPr>
        <w:t>1980 and 2010, more than 32 percent of 1,043 U</w:t>
      </w:r>
      <w:r w:rsidR="00950AF0" w:rsidRPr="00EA25AF">
        <w:rPr>
          <w:rFonts w:ascii="Times New Roman" w:hAnsi="Times New Roman" w:cs="Times New Roman"/>
          <w:sz w:val="24"/>
          <w:szCs w:val="24"/>
        </w:rPr>
        <w:t>.</w:t>
      </w:r>
      <w:r w:rsidRPr="00EA25AF">
        <w:rPr>
          <w:rFonts w:ascii="Times New Roman" w:hAnsi="Times New Roman" w:cs="Times New Roman"/>
          <w:sz w:val="24"/>
          <w:szCs w:val="24"/>
        </w:rPr>
        <w:t>S</w:t>
      </w:r>
      <w:r w:rsidR="00950AF0" w:rsidRPr="00EA25AF">
        <w:rPr>
          <w:rFonts w:ascii="Times New Roman" w:hAnsi="Times New Roman" w:cs="Times New Roman"/>
          <w:sz w:val="24"/>
          <w:szCs w:val="24"/>
        </w:rPr>
        <w:t>.</w:t>
      </w:r>
      <w:r w:rsidRPr="00EA25AF">
        <w:rPr>
          <w:rFonts w:ascii="Times New Roman" w:hAnsi="Times New Roman" w:cs="Times New Roman"/>
          <w:sz w:val="24"/>
          <w:szCs w:val="24"/>
        </w:rPr>
        <w:t xml:space="preserve"> counties lost population, according to a study done by The Federal Deposit Insurance Corporation</w:t>
      </w:r>
      <w:r w:rsidR="00DE1BD1">
        <w:rPr>
          <w:rFonts w:ascii="Times New Roman" w:hAnsi="Times New Roman" w:cs="Times New Roman"/>
          <w:sz w:val="24"/>
          <w:szCs w:val="24"/>
        </w:rPr>
        <w:t xml:space="preserve"> and the 2010 United States census</w:t>
      </w:r>
      <w:r w:rsidRPr="00EA25AF">
        <w:rPr>
          <w:rFonts w:ascii="Times New Roman" w:hAnsi="Times New Roman" w:cs="Times New Roman"/>
          <w:sz w:val="24"/>
          <w:szCs w:val="24"/>
        </w:rPr>
        <w:t xml:space="preserve">.  </w:t>
      </w:r>
    </w:p>
    <w:p w14:paraId="465B6A72" w14:textId="77777777" w:rsidR="00F20AA7" w:rsidRPr="00EA25AF" w:rsidRDefault="007563A2" w:rsidP="00DE227B">
      <w:pPr>
        <w:spacing w:line="480" w:lineRule="auto"/>
        <w:ind w:firstLine="720"/>
        <w:contextualSpacing/>
        <w:rPr>
          <w:rFonts w:ascii="Times New Roman" w:hAnsi="Times New Roman" w:cs="Times New Roman"/>
          <w:sz w:val="24"/>
          <w:szCs w:val="24"/>
        </w:rPr>
      </w:pPr>
      <w:r w:rsidRPr="00EA25AF">
        <w:rPr>
          <w:rFonts w:ascii="Times New Roman" w:hAnsi="Times New Roman" w:cs="Times New Roman"/>
          <w:sz w:val="24"/>
          <w:szCs w:val="24"/>
        </w:rPr>
        <w:t>Despite the drop in rural populations, the total number of United States residence has increased by more than 36 percent in that same period.  Nebraska is one of, if not the greatest victims in these population losses.</w:t>
      </w:r>
    </w:p>
    <w:sectPr w:rsidR="00F20AA7" w:rsidRPr="00EA25AF" w:rsidSect="002D7C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Waite" w:date="2016-03-04T11:18:00Z" w:initials="MW">
    <w:p w14:paraId="5412F25A" w14:textId="6B79287F" w:rsidR="00814159" w:rsidRDefault="00814159">
      <w:pPr>
        <w:pStyle w:val="CommentText"/>
      </w:pPr>
      <w:r>
        <w:rPr>
          <w:rStyle w:val="CommentReference"/>
        </w:rPr>
        <w:annotationRef/>
      </w:r>
      <w:proofErr w:type="spellStart"/>
      <w:r>
        <w:t>Soild</w:t>
      </w:r>
      <w:proofErr w:type="spellEnd"/>
      <w:r>
        <w:t xml:space="preserve"> nut graph.</w:t>
      </w:r>
    </w:p>
  </w:comment>
  <w:comment w:id="12" w:author="Matthew Waite" w:date="2016-03-04T11:18:00Z" w:initials="MW">
    <w:p w14:paraId="3C0F845C" w14:textId="4D626D96" w:rsidR="00814159" w:rsidRDefault="00814159">
      <w:pPr>
        <w:pStyle w:val="CommentText"/>
      </w:pPr>
      <w:r>
        <w:rPr>
          <w:rStyle w:val="CommentReference"/>
        </w:rPr>
        <w:annotationRef/>
      </w:r>
      <w:r>
        <w:t>This is your lead. That quote is next. And then your nut is up top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74A69"/>
    <w:multiLevelType w:val="hybridMultilevel"/>
    <w:tmpl w:val="BC767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41156"/>
    <w:multiLevelType w:val="multilevel"/>
    <w:tmpl w:val="EDBA8B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34310387"/>
    <w:multiLevelType w:val="hybridMultilevel"/>
    <w:tmpl w:val="EDBA8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4F6A4D"/>
    <w:multiLevelType w:val="hybridMultilevel"/>
    <w:tmpl w:val="AB289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894CAD"/>
    <w:multiLevelType w:val="hybridMultilevel"/>
    <w:tmpl w:val="89A863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D1311D"/>
    <w:multiLevelType w:val="hybridMultilevel"/>
    <w:tmpl w:val="D0F25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B33D6B"/>
    <w:rsid w:val="0013631B"/>
    <w:rsid w:val="002750F8"/>
    <w:rsid w:val="002C27E6"/>
    <w:rsid w:val="002D7C59"/>
    <w:rsid w:val="002E7590"/>
    <w:rsid w:val="00343FDE"/>
    <w:rsid w:val="005B545B"/>
    <w:rsid w:val="007563A2"/>
    <w:rsid w:val="007B3190"/>
    <w:rsid w:val="007E33D0"/>
    <w:rsid w:val="00814159"/>
    <w:rsid w:val="008737EE"/>
    <w:rsid w:val="0087750A"/>
    <w:rsid w:val="00910A4B"/>
    <w:rsid w:val="00950AF0"/>
    <w:rsid w:val="00981C1B"/>
    <w:rsid w:val="009C140E"/>
    <w:rsid w:val="00B33D6B"/>
    <w:rsid w:val="00B67D8E"/>
    <w:rsid w:val="00D1441C"/>
    <w:rsid w:val="00D7071D"/>
    <w:rsid w:val="00DE1BD1"/>
    <w:rsid w:val="00DE227B"/>
    <w:rsid w:val="00E00084"/>
    <w:rsid w:val="00E32298"/>
    <w:rsid w:val="00E6016C"/>
    <w:rsid w:val="00EA25AF"/>
    <w:rsid w:val="00F20AA7"/>
    <w:rsid w:val="00FB6563"/>
    <w:rsid w:val="00FE3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C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A"/>
    <w:pPr>
      <w:ind w:left="720"/>
      <w:contextualSpacing/>
    </w:pPr>
  </w:style>
  <w:style w:type="character" w:styleId="CommentReference">
    <w:name w:val="annotation reference"/>
    <w:basedOn w:val="DefaultParagraphFont"/>
    <w:uiPriority w:val="99"/>
    <w:semiHidden/>
    <w:unhideWhenUsed/>
    <w:rsid w:val="009C140E"/>
    <w:rPr>
      <w:sz w:val="18"/>
      <w:szCs w:val="18"/>
    </w:rPr>
  </w:style>
  <w:style w:type="paragraph" w:styleId="CommentText">
    <w:name w:val="annotation text"/>
    <w:basedOn w:val="Normal"/>
    <w:link w:val="CommentTextChar"/>
    <w:uiPriority w:val="99"/>
    <w:semiHidden/>
    <w:unhideWhenUsed/>
    <w:rsid w:val="009C140E"/>
    <w:pPr>
      <w:spacing w:line="240" w:lineRule="auto"/>
    </w:pPr>
    <w:rPr>
      <w:sz w:val="24"/>
      <w:szCs w:val="24"/>
    </w:rPr>
  </w:style>
  <w:style w:type="character" w:customStyle="1" w:styleId="CommentTextChar">
    <w:name w:val="Comment Text Char"/>
    <w:basedOn w:val="DefaultParagraphFont"/>
    <w:link w:val="CommentText"/>
    <w:uiPriority w:val="99"/>
    <w:semiHidden/>
    <w:rsid w:val="009C140E"/>
    <w:rPr>
      <w:sz w:val="24"/>
      <w:szCs w:val="24"/>
    </w:rPr>
  </w:style>
  <w:style w:type="paragraph" w:styleId="CommentSubject">
    <w:name w:val="annotation subject"/>
    <w:basedOn w:val="CommentText"/>
    <w:next w:val="CommentText"/>
    <w:link w:val="CommentSubjectChar"/>
    <w:uiPriority w:val="99"/>
    <w:semiHidden/>
    <w:unhideWhenUsed/>
    <w:rsid w:val="009C140E"/>
    <w:rPr>
      <w:b/>
      <w:bCs/>
      <w:sz w:val="20"/>
      <w:szCs w:val="20"/>
    </w:rPr>
  </w:style>
  <w:style w:type="character" w:customStyle="1" w:styleId="CommentSubjectChar">
    <w:name w:val="Comment Subject Char"/>
    <w:basedOn w:val="CommentTextChar"/>
    <w:link w:val="CommentSubject"/>
    <w:uiPriority w:val="99"/>
    <w:semiHidden/>
    <w:rsid w:val="009C140E"/>
    <w:rPr>
      <w:b/>
      <w:bCs/>
      <w:sz w:val="20"/>
      <w:szCs w:val="20"/>
    </w:rPr>
  </w:style>
  <w:style w:type="paragraph" w:styleId="BalloonText">
    <w:name w:val="Balloon Text"/>
    <w:basedOn w:val="Normal"/>
    <w:link w:val="BalloonTextChar"/>
    <w:uiPriority w:val="99"/>
    <w:semiHidden/>
    <w:unhideWhenUsed/>
    <w:rsid w:val="009C14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C14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3</Pages>
  <Words>566</Words>
  <Characters>3231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Matthew Waite</cp:lastModifiedBy>
  <cp:revision>12</cp:revision>
  <dcterms:created xsi:type="dcterms:W3CDTF">2016-02-25T00:28:00Z</dcterms:created>
  <dcterms:modified xsi:type="dcterms:W3CDTF">2016-03-04T17:20:00Z</dcterms:modified>
</cp:coreProperties>
</file>